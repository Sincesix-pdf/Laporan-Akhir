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3EA0" w14:textId="77777777" w:rsidR="005D065C" w:rsidRDefault="003D7DA8">
      <w:pPr>
        <w:tabs>
          <w:tab w:val="left" w:pos="426"/>
        </w:tabs>
        <w:ind w:left="0" w:hanging="2"/>
        <w:jc w:val="center"/>
        <w:rPr>
          <w:sz w:val="32"/>
          <w:szCs w:val="32"/>
        </w:rPr>
      </w:pPr>
      <w:sdt>
        <w:sdtPr>
          <w:tag w:val="goog_rdk_1"/>
          <w:id w:val="-1433199140"/>
        </w:sdtPr>
        <w:sdtEndPr/>
        <w:sdtContent>
          <w:ins w:id="0" w:author="Muhammad Syauqy" w:date="2022-11-09T02:41:00Z">
            <w:r>
              <w:rPr>
                <w:color w:val="000000"/>
                <w:sz w:val="22"/>
                <w:szCs w:val="22"/>
              </w:rPr>
              <w:tab/>
            </w:r>
          </w:ins>
        </w:sdtContent>
      </w:sdt>
      <w:r>
        <w:rPr>
          <w:b/>
          <w:sz w:val="32"/>
          <w:szCs w:val="32"/>
        </w:rPr>
        <w:t>FORMULIR REKOMENDASI PEMBIMBING</w:t>
      </w:r>
    </w:p>
    <w:p w14:paraId="73225BE9" w14:textId="77777777" w:rsidR="005D065C" w:rsidRDefault="005D065C">
      <w:pPr>
        <w:tabs>
          <w:tab w:val="left" w:pos="426"/>
        </w:tabs>
        <w:ind w:left="0" w:hanging="2"/>
        <w:jc w:val="center"/>
      </w:pPr>
    </w:p>
    <w:p w14:paraId="082CE70B" w14:textId="77777777" w:rsidR="005D065C" w:rsidRDefault="003D7DA8">
      <w:pPr>
        <w:tabs>
          <w:tab w:val="left" w:pos="426"/>
        </w:tabs>
        <w:spacing w:before="60" w:after="60" w:line="360" w:lineRule="auto"/>
        <w:ind w:left="0" w:hanging="2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pembimbing</w:t>
      </w:r>
      <w:proofErr w:type="spellEnd"/>
      <w:r>
        <w:t xml:space="preserve"> </w:t>
      </w:r>
      <w:proofErr w:type="spellStart"/>
      <w:proofErr w:type="gramStart"/>
      <w:r>
        <w:t>mahasiswa</w:t>
      </w:r>
      <w:proofErr w:type="spellEnd"/>
      <w:r>
        <w:t xml:space="preserve"> :</w:t>
      </w:r>
      <w:proofErr w:type="gramEnd"/>
    </w:p>
    <w:p w14:paraId="3DA84BF7" w14:textId="1B2E1540" w:rsidR="005D065C" w:rsidRDefault="003D7DA8">
      <w:pPr>
        <w:tabs>
          <w:tab w:val="left" w:pos="1843"/>
          <w:tab w:val="left" w:pos="6804"/>
        </w:tabs>
        <w:spacing w:before="40" w:after="40" w:line="360" w:lineRule="auto"/>
        <w:ind w:left="0" w:hanging="2"/>
      </w:pPr>
      <w:r>
        <w:t>Nama</w:t>
      </w:r>
      <w:r>
        <w:tab/>
        <w:t>:</w:t>
      </w:r>
      <w:r w:rsidR="00071CF1">
        <w:t xml:space="preserve"> </w:t>
      </w:r>
      <w:proofErr w:type="spellStart"/>
      <w:r w:rsidR="00071CF1">
        <w:t>Moch</w:t>
      </w:r>
      <w:proofErr w:type="spellEnd"/>
      <w:r w:rsidR="00071CF1">
        <w:t xml:space="preserve">. Faizal Yushril </w:t>
      </w:r>
      <w:proofErr w:type="spellStart"/>
      <w:r w:rsidR="00071CF1">
        <w:t>Imansyah</w:t>
      </w:r>
      <w:proofErr w:type="spellEnd"/>
      <w:r>
        <w:tab/>
      </w:r>
    </w:p>
    <w:p w14:paraId="7C771AB1" w14:textId="26DF3346" w:rsidR="005D065C" w:rsidRDefault="003D7DA8">
      <w:pPr>
        <w:tabs>
          <w:tab w:val="left" w:pos="1843"/>
          <w:tab w:val="left" w:pos="5529"/>
          <w:tab w:val="left" w:pos="5812"/>
          <w:tab w:val="left" w:pos="6521"/>
          <w:tab w:val="left" w:pos="9072"/>
        </w:tabs>
        <w:spacing w:before="40" w:after="40" w:line="360" w:lineRule="auto"/>
        <w:ind w:left="0" w:hanging="2"/>
      </w:pPr>
      <w:r>
        <w:t>NIM</w:t>
      </w:r>
      <w:r>
        <w:tab/>
        <w:t>:</w:t>
      </w:r>
      <w:r w:rsidR="00071CF1">
        <w:t xml:space="preserve"> 2231730014</w:t>
      </w:r>
      <w:r>
        <w:tab/>
      </w:r>
      <w:r>
        <w:tab/>
      </w:r>
    </w:p>
    <w:p w14:paraId="004801F3" w14:textId="26AC8886" w:rsidR="005D065C" w:rsidRDefault="003D7DA8">
      <w:pPr>
        <w:tabs>
          <w:tab w:val="left" w:pos="1843"/>
          <w:tab w:val="left" w:pos="5529"/>
          <w:tab w:val="left" w:pos="5812"/>
          <w:tab w:val="left" w:pos="6521"/>
          <w:tab w:val="left" w:pos="9072"/>
        </w:tabs>
        <w:spacing w:before="40" w:after="40" w:line="360" w:lineRule="auto"/>
        <w:ind w:left="0" w:hanging="2"/>
      </w:pPr>
      <w:r>
        <w:t>Kelas</w:t>
      </w:r>
      <w:r>
        <w:tab/>
        <w:t xml:space="preserve">: </w:t>
      </w:r>
      <w:r w:rsidR="00D06FFD">
        <w:t>3-B</w:t>
      </w:r>
      <w:r>
        <w:tab/>
      </w:r>
    </w:p>
    <w:p w14:paraId="657F6E50" w14:textId="77777777" w:rsidR="005D065C" w:rsidRDefault="003D7DA8">
      <w:pPr>
        <w:pStyle w:val="Heading3"/>
        <w:tabs>
          <w:tab w:val="left" w:pos="1843"/>
          <w:tab w:val="left" w:pos="2127"/>
        </w:tabs>
        <w:spacing w:before="40" w:line="360" w:lineRule="auto"/>
        <w:ind w:left="0" w:right="-341" w:hanging="2"/>
      </w:pPr>
      <w:r>
        <w:t xml:space="preserve">Program </w:t>
      </w:r>
      <w:proofErr w:type="spellStart"/>
      <w:r>
        <w:t>Studi</w:t>
      </w:r>
      <w:proofErr w:type="spellEnd"/>
      <w:r>
        <w:tab/>
        <w:t>:</w:t>
      </w:r>
      <w:r>
        <w:rPr>
          <w:b/>
        </w:rPr>
        <w:t xml:space="preserve"> </w:t>
      </w:r>
      <w:r>
        <w:rPr>
          <w:b/>
        </w:rPr>
        <w:tab/>
        <w:t xml:space="preserve">D3 </w:t>
      </w:r>
      <w:proofErr w:type="spellStart"/>
      <w:r>
        <w:rPr>
          <w:b/>
        </w:rPr>
        <w:t>Manajemen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Informatika</w:t>
      </w:r>
      <w:proofErr w:type="spellEnd"/>
      <w:r>
        <w:rPr>
          <w:b/>
        </w:rPr>
        <w:t xml:space="preserve"> </w:t>
      </w:r>
    </w:p>
    <w:p w14:paraId="64B7E541" w14:textId="77777777" w:rsidR="005D065C" w:rsidRDefault="005D065C">
      <w:pPr>
        <w:ind w:left="0" w:hanging="2"/>
      </w:pPr>
    </w:p>
    <w:p w14:paraId="7DE2CFF1" w14:textId="0EA6255D" w:rsidR="005D065C" w:rsidRDefault="003D7D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1843"/>
          <w:tab w:val="left" w:pos="2127"/>
        </w:tabs>
        <w:spacing w:before="120" w:after="120"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merekomendasikan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mendaftar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202</w:t>
      </w:r>
      <w:r w:rsidR="00D06FFD">
        <w:t>5</w:t>
      </w:r>
      <w:r>
        <w:rPr>
          <w:color w:val="000000"/>
        </w:rPr>
        <w:t>.</w:t>
      </w:r>
    </w:p>
    <w:p w14:paraId="01504EE2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00EEF12C" w14:textId="77777777" w:rsidR="005D065C" w:rsidRDefault="003D7D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Surat </w:t>
      </w:r>
      <w:proofErr w:type="spellStart"/>
      <w:r>
        <w:rPr>
          <w:color w:val="000000"/>
        </w:rPr>
        <w:t>rekomendasi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kami </w:t>
      </w:r>
      <w:proofErr w:type="spellStart"/>
      <w:r>
        <w:rPr>
          <w:color w:val="000000"/>
        </w:rPr>
        <w:t>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perkembangan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Akhir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bersangkutan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Mohon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diproses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. </w:t>
      </w:r>
    </w:p>
    <w:p w14:paraId="69A6D9E2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4101A195" w14:textId="77777777" w:rsidR="005D065C" w:rsidRDefault="003D7DA8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  <w:proofErr w:type="spellStart"/>
      <w:r>
        <w:rPr>
          <w:color w:val="000000"/>
        </w:rPr>
        <w:t>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kasih</w:t>
      </w:r>
      <w:proofErr w:type="spellEnd"/>
      <w:r>
        <w:rPr>
          <w:color w:val="000000"/>
        </w:rPr>
        <w:t>.</w:t>
      </w:r>
    </w:p>
    <w:p w14:paraId="76A0A0A0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0B3F0F9E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0D46CCAF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70271676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2695923F" w14:textId="77777777" w:rsidR="005D065C" w:rsidRDefault="005D065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40" w:lineRule="auto"/>
        <w:ind w:left="0" w:hanging="2"/>
        <w:jc w:val="both"/>
        <w:rPr>
          <w:color w:val="000000"/>
        </w:rPr>
      </w:pPr>
    </w:p>
    <w:p w14:paraId="53184B95" w14:textId="4CC24BBD" w:rsidR="005D065C" w:rsidRDefault="003D7DA8">
      <w:pPr>
        <w:pStyle w:val="Heading3"/>
        <w:tabs>
          <w:tab w:val="left" w:pos="5670"/>
        </w:tabs>
        <w:ind w:left="0" w:hanging="2"/>
      </w:pPr>
      <w:r>
        <w:rPr>
          <w:b/>
        </w:rPr>
        <w:t xml:space="preserve">Kediri, </w:t>
      </w:r>
      <w:sdt>
        <w:sdtPr>
          <w:tag w:val="goog_rdk_2"/>
          <w:id w:val="-901452970"/>
        </w:sdtPr>
        <w:sdtEndPr/>
        <w:sdtContent>
          <w:r w:rsidR="00D06FFD">
            <w:rPr>
              <w:b/>
            </w:rPr>
            <w:t>?</w:t>
          </w:r>
          <w:bookmarkStart w:id="1" w:name="_GoBack"/>
          <w:bookmarkEnd w:id="1"/>
          <w:r w:rsidR="00D06FFD">
            <w:rPr>
              <w:b/>
            </w:rPr>
            <w:t xml:space="preserve"> Mei 2025</w:t>
          </w:r>
        </w:sdtContent>
      </w:sdt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6188505" w14:textId="77777777" w:rsidR="005D065C" w:rsidRDefault="003D7DA8">
      <w:pPr>
        <w:tabs>
          <w:tab w:val="left" w:pos="5670"/>
        </w:tabs>
        <w:ind w:left="0" w:hanging="2"/>
      </w:pPr>
      <w:proofErr w:type="spellStart"/>
      <w:r>
        <w:t>Pembimbing</w:t>
      </w:r>
      <w:proofErr w:type="spellEnd"/>
      <w:r>
        <w:t xml:space="preserve">, </w:t>
      </w:r>
      <w:r>
        <w:tab/>
      </w:r>
      <w:r>
        <w:tab/>
      </w:r>
    </w:p>
    <w:p w14:paraId="55B3EE40" w14:textId="77777777" w:rsidR="005D065C" w:rsidRDefault="005D065C">
      <w:pPr>
        <w:tabs>
          <w:tab w:val="left" w:pos="5670"/>
        </w:tabs>
        <w:ind w:left="0" w:hanging="2"/>
      </w:pPr>
    </w:p>
    <w:p w14:paraId="72C7FA7E" w14:textId="77777777" w:rsidR="005D065C" w:rsidRDefault="005D065C">
      <w:pPr>
        <w:tabs>
          <w:tab w:val="left" w:pos="5670"/>
        </w:tabs>
        <w:ind w:left="0" w:hanging="2"/>
      </w:pPr>
    </w:p>
    <w:p w14:paraId="7CE1AD87" w14:textId="77777777" w:rsidR="005D065C" w:rsidRDefault="005D065C">
      <w:pPr>
        <w:tabs>
          <w:tab w:val="left" w:pos="5670"/>
        </w:tabs>
        <w:ind w:left="0" w:hanging="2"/>
      </w:pPr>
    </w:p>
    <w:p w14:paraId="78CB1AB0" w14:textId="77777777" w:rsidR="005D065C" w:rsidRDefault="005D065C">
      <w:pPr>
        <w:tabs>
          <w:tab w:val="left" w:pos="5670"/>
        </w:tabs>
        <w:ind w:left="0" w:hanging="2"/>
      </w:pPr>
    </w:p>
    <w:p w14:paraId="22CBBB83" w14:textId="276C94CE" w:rsidR="005D065C" w:rsidRDefault="00463334">
      <w:pPr>
        <w:tabs>
          <w:tab w:val="left" w:pos="5670"/>
        </w:tabs>
        <w:ind w:left="0" w:hanging="2"/>
      </w:pPr>
      <w:proofErr w:type="spellStart"/>
      <w:r w:rsidRPr="00463334">
        <w:rPr>
          <w:u w:val="single"/>
        </w:rPr>
        <w:t>Fadelis</w:t>
      </w:r>
      <w:proofErr w:type="spellEnd"/>
      <w:r w:rsidRPr="00463334">
        <w:rPr>
          <w:u w:val="single"/>
        </w:rPr>
        <w:t xml:space="preserve"> </w:t>
      </w:r>
      <w:proofErr w:type="spellStart"/>
      <w:r w:rsidRPr="00463334">
        <w:rPr>
          <w:u w:val="single"/>
        </w:rPr>
        <w:t>Sukya</w:t>
      </w:r>
      <w:proofErr w:type="spellEnd"/>
      <w:r w:rsidRPr="00463334">
        <w:rPr>
          <w:u w:val="single"/>
        </w:rPr>
        <w:t xml:space="preserve">, </w:t>
      </w:r>
      <w:proofErr w:type="spellStart"/>
      <w:proofErr w:type="gramStart"/>
      <w:r w:rsidRPr="00463334">
        <w:rPr>
          <w:u w:val="single"/>
        </w:rPr>
        <w:t>S.Kom</w:t>
      </w:r>
      <w:proofErr w:type="spellEnd"/>
      <w:proofErr w:type="gramEnd"/>
      <w:r w:rsidRPr="00463334">
        <w:rPr>
          <w:u w:val="single"/>
        </w:rPr>
        <w:t>., M.Cs.</w:t>
      </w:r>
      <w:r w:rsidR="00D06FFD">
        <w:t xml:space="preserve"> </w:t>
      </w:r>
    </w:p>
    <w:p w14:paraId="7CE567E1" w14:textId="0EFAA591" w:rsidR="005D065C" w:rsidRDefault="003D7DA8">
      <w:pPr>
        <w:tabs>
          <w:tab w:val="left" w:pos="5670"/>
        </w:tabs>
        <w:ind w:left="0" w:hanging="2"/>
      </w:pPr>
      <w:r>
        <w:t>NIDN.</w:t>
      </w:r>
      <w:r w:rsidR="00463334">
        <w:t xml:space="preserve"> </w:t>
      </w:r>
      <w:r w:rsidR="00463334" w:rsidRPr="00463334">
        <w:t>0730038201</w:t>
      </w:r>
      <w:r>
        <w:tab/>
      </w:r>
      <w:r>
        <w:tab/>
      </w:r>
    </w:p>
    <w:sectPr w:rsidR="005D06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26" w:right="1841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91104" w14:textId="77777777" w:rsidR="003D7DA8" w:rsidRDefault="003D7DA8">
      <w:pPr>
        <w:spacing w:line="240" w:lineRule="auto"/>
        <w:ind w:left="0" w:hanging="2"/>
      </w:pPr>
      <w:r>
        <w:separator/>
      </w:r>
    </w:p>
  </w:endnote>
  <w:endnote w:type="continuationSeparator" w:id="0">
    <w:p w14:paraId="3D68E149" w14:textId="77777777" w:rsidR="003D7DA8" w:rsidRDefault="003D7DA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E404C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C024A" w14:textId="77777777" w:rsidR="005D065C" w:rsidRDefault="003D7DA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b/>
        <w:i/>
        <w:color w:val="000000"/>
        <w:sz w:val="20"/>
        <w:szCs w:val="20"/>
      </w:rPr>
      <w:t>FRM.KMI.01.61.01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0F32F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B3526" w14:textId="77777777" w:rsidR="003D7DA8" w:rsidRDefault="003D7DA8">
      <w:pPr>
        <w:spacing w:line="240" w:lineRule="auto"/>
        <w:ind w:left="0" w:hanging="2"/>
      </w:pPr>
      <w:r>
        <w:separator/>
      </w:r>
    </w:p>
  </w:footnote>
  <w:footnote w:type="continuationSeparator" w:id="0">
    <w:p w14:paraId="404ADE90" w14:textId="77777777" w:rsidR="003D7DA8" w:rsidRDefault="003D7DA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6CCA7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69F7" w14:textId="77777777" w:rsidR="005D065C" w:rsidRDefault="005D065C">
    <w:pPr>
      <w:widowControl w:val="0"/>
      <w:spacing w:line="276" w:lineRule="auto"/>
      <w:ind w:left="0" w:hanging="2"/>
      <w:rPr>
        <w:rFonts w:ascii="Cambria" w:eastAsia="Cambria" w:hAnsi="Cambria" w:cs="Cambria"/>
        <w:sz w:val="16"/>
        <w:szCs w:val="16"/>
      </w:rPr>
    </w:pPr>
  </w:p>
  <w:tbl>
    <w:tblPr>
      <w:tblStyle w:val="a1"/>
      <w:tblW w:w="9405" w:type="dxa"/>
      <w:jc w:val="center"/>
      <w:tblBorders>
        <w:bottom w:val="single" w:sz="18" w:space="0" w:color="000000"/>
      </w:tblBorders>
      <w:tblLayout w:type="fixed"/>
      <w:tblLook w:val="0400" w:firstRow="0" w:lastRow="0" w:firstColumn="0" w:lastColumn="0" w:noHBand="0" w:noVBand="1"/>
    </w:tblPr>
    <w:tblGrid>
      <w:gridCol w:w="1789"/>
      <w:gridCol w:w="7616"/>
    </w:tblGrid>
    <w:tr w:rsidR="005D065C" w14:paraId="653A2AAE" w14:textId="77777777">
      <w:trPr>
        <w:trHeight w:val="2162"/>
        <w:jc w:val="center"/>
      </w:trPr>
      <w:tc>
        <w:tcPr>
          <w:tcW w:w="178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07A32F61" w14:textId="77777777" w:rsidR="005D065C" w:rsidRDefault="003D7DA8">
          <w:pPr>
            <w:spacing w:line="278" w:lineRule="auto"/>
            <w:ind w:left="0" w:right="-113" w:hanging="2"/>
            <w:jc w:val="center"/>
            <w:rPr>
              <w:rFonts w:ascii="Calibri" w:eastAsia="Calibri" w:hAnsi="Calibri" w:cs="Calibri"/>
              <w:sz w:val="32"/>
              <w:szCs w:val="32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14A42407" wp14:editId="7806EC71">
                <wp:simplePos x="0" y="0"/>
                <wp:positionH relativeFrom="column">
                  <wp:posOffset>-9524</wp:posOffset>
                </wp:positionH>
                <wp:positionV relativeFrom="paragraph">
                  <wp:posOffset>227965</wp:posOffset>
                </wp:positionV>
                <wp:extent cx="1079500" cy="1064260"/>
                <wp:effectExtent l="0" t="0" r="0" b="0"/>
                <wp:wrapNone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500" cy="1064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16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1A5D5F74" w14:textId="77777777" w:rsidR="005D065C" w:rsidRDefault="003D7DA8">
          <w:pPr>
            <w:spacing w:line="240" w:lineRule="auto"/>
            <w:ind w:left="1" w:right="-113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KEMENTERIAN PENDIDIKAN, KEBUDAYAAN,</w:t>
          </w:r>
        </w:p>
        <w:p w14:paraId="0B2395FF" w14:textId="77777777" w:rsidR="005D065C" w:rsidRDefault="003D7DA8">
          <w:pPr>
            <w:spacing w:line="240" w:lineRule="auto"/>
            <w:ind w:left="1" w:hanging="3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RISET, DAN TEKNOLOGI</w:t>
          </w:r>
        </w:p>
        <w:p w14:paraId="6F3E1B98" w14:textId="77777777" w:rsidR="005D065C" w:rsidRDefault="003D7DA8">
          <w:pPr>
            <w:spacing w:line="240" w:lineRule="auto"/>
            <w:ind w:left="1" w:hanging="3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POLITEKNIK NEGERI MALANG </w:t>
          </w:r>
        </w:p>
        <w:p w14:paraId="3CB58CC1" w14:textId="77777777" w:rsidR="005D065C" w:rsidRDefault="003D7DA8">
          <w:pPr>
            <w:spacing w:line="240" w:lineRule="auto"/>
            <w:ind w:left="1" w:hanging="3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PROGRAM STUDI DILUAR KAMPUS UTAMA </w:t>
          </w:r>
          <w:r>
            <w:rPr>
              <w:b/>
              <w:sz w:val="28"/>
              <w:szCs w:val="28"/>
            </w:rPr>
            <w:t>(PSDKU) KOTA KEDIRI</w:t>
          </w:r>
        </w:p>
        <w:p w14:paraId="1BE5AFBE" w14:textId="77777777" w:rsidR="005D065C" w:rsidRDefault="003D7DA8">
          <w:pPr>
            <w:spacing w:line="240" w:lineRule="auto"/>
            <w:ind w:left="0" w:hanging="2"/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PROGRAM STUDI D3 MANAJEMEN INFORMATIKA</w:t>
          </w:r>
        </w:p>
        <w:p w14:paraId="5593C784" w14:textId="77777777" w:rsidR="005D065C" w:rsidRDefault="003D7DA8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1 :</w:t>
          </w:r>
          <w:proofErr w:type="gramEnd"/>
          <w:r>
            <w:t xml:space="preserve"> Jl. Mayor </w:t>
          </w:r>
          <w:proofErr w:type="spellStart"/>
          <w:r>
            <w:t>Bismo</w:t>
          </w:r>
          <w:proofErr w:type="spellEnd"/>
          <w:r>
            <w:t xml:space="preserve"> No. 27 Kota Kediri</w:t>
          </w:r>
        </w:p>
        <w:p w14:paraId="2159F556" w14:textId="77777777" w:rsidR="005D065C" w:rsidRDefault="003D7DA8">
          <w:pPr>
            <w:spacing w:line="240" w:lineRule="auto"/>
            <w:ind w:left="0" w:hanging="2"/>
            <w:jc w:val="center"/>
          </w:pPr>
          <w:proofErr w:type="spellStart"/>
          <w:r>
            <w:t>Kampus</w:t>
          </w:r>
          <w:proofErr w:type="spellEnd"/>
          <w:r>
            <w:t xml:space="preserve"> </w:t>
          </w:r>
          <w:proofErr w:type="gramStart"/>
          <w:r>
            <w:t>2 :</w:t>
          </w:r>
          <w:proofErr w:type="gramEnd"/>
          <w:r>
            <w:t xml:space="preserve"> Jl. </w:t>
          </w:r>
          <w:proofErr w:type="spellStart"/>
          <w:r>
            <w:t>Lingkar</w:t>
          </w:r>
          <w:proofErr w:type="spellEnd"/>
          <w:r>
            <w:t xml:space="preserve"> </w:t>
          </w:r>
          <w:proofErr w:type="spellStart"/>
          <w:r>
            <w:t>Maskumambang</w:t>
          </w:r>
          <w:proofErr w:type="spellEnd"/>
          <w:r>
            <w:t xml:space="preserve"> Kota Kediri</w:t>
          </w:r>
        </w:p>
        <w:p w14:paraId="1325AAAE" w14:textId="77777777" w:rsidR="005D065C" w:rsidRDefault="003D7DA8">
          <w:pPr>
            <w:spacing w:line="240" w:lineRule="auto"/>
            <w:ind w:left="0" w:hanging="2"/>
            <w:jc w:val="center"/>
          </w:pPr>
          <w:proofErr w:type="spellStart"/>
          <w:r>
            <w:t>Telp</w:t>
          </w:r>
          <w:proofErr w:type="spellEnd"/>
          <w:r>
            <w:t>. (0354) 6023869</w:t>
          </w:r>
        </w:p>
        <w:p w14:paraId="27117ECC" w14:textId="77777777" w:rsidR="005D065C" w:rsidRDefault="003D7DA8">
          <w:pPr>
            <w:spacing w:line="240" w:lineRule="auto"/>
            <w:ind w:left="0" w:hanging="2"/>
            <w:jc w:val="center"/>
            <w:rPr>
              <w:rFonts w:ascii="Bookman Old Style" w:eastAsia="Bookman Old Style" w:hAnsi="Bookman Old Style" w:cs="Bookman Old Style"/>
            </w:rPr>
          </w:pPr>
          <w:r>
            <w:t xml:space="preserve">Website: </w:t>
          </w:r>
          <w:hyperlink r:id="rId2">
            <w:r>
              <w:rPr>
                <w:color w:val="0000FF"/>
                <w:u w:val="single"/>
              </w:rPr>
              <w:t>www.polinema.ac.id</w:t>
            </w:r>
          </w:hyperlink>
          <w:r>
            <w:t xml:space="preserve"> – Email: </w:t>
          </w:r>
          <w:hyperlink r:id="rId3">
            <w:r>
              <w:rPr>
                <w:color w:val="0000FF"/>
                <w:u w:val="single"/>
              </w:rPr>
              <w:t>psdkukediri@polinema.ac.id</w:t>
            </w:r>
          </w:hyperlink>
          <w:r>
            <w:rPr>
              <w:rFonts w:ascii="Bookman Old Style" w:eastAsia="Bookman Old Style" w:hAnsi="Bookman Old Style" w:cs="Bookman Old Style"/>
            </w:rPr>
            <w:t xml:space="preserve"> </w:t>
          </w:r>
        </w:p>
      </w:tc>
    </w:tr>
  </w:tbl>
  <w:p w14:paraId="0384357F" w14:textId="77777777" w:rsidR="005D065C" w:rsidRDefault="005D065C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  <w:sz w:val="6"/>
        <w:szCs w:val="6"/>
      </w:rPr>
    </w:pPr>
  </w:p>
  <w:p w14:paraId="02050C47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21C" w14:textId="77777777" w:rsidR="005D065C" w:rsidRDefault="005D065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65C"/>
    <w:rsid w:val="00071409"/>
    <w:rsid w:val="00071CF1"/>
    <w:rsid w:val="00304D3A"/>
    <w:rsid w:val="003D7DA8"/>
    <w:rsid w:val="00463334"/>
    <w:rsid w:val="0057390A"/>
    <w:rsid w:val="005D065C"/>
    <w:rsid w:val="00906DAB"/>
    <w:rsid w:val="00BC128D"/>
    <w:rsid w:val="00BF4DC7"/>
    <w:rsid w:val="00CA4634"/>
    <w:rsid w:val="00D06FFD"/>
    <w:rsid w:val="00D95A61"/>
    <w:rsid w:val="00DE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8E28"/>
  <w15:docId w15:val="{6116E9C9-6F9C-4F1C-9687-42A5D48A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985"/>
        <w:tab w:val="left" w:pos="2268"/>
        <w:tab w:val="left" w:pos="2694"/>
        <w:tab w:val="left" w:pos="2977"/>
        <w:tab w:val="left" w:pos="3828"/>
        <w:tab w:val="left" w:pos="5812"/>
      </w:tabs>
      <w:outlineLvl w:val="2"/>
    </w:pPr>
    <w:rPr>
      <w:lang w:val="en-US"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qFormat/>
    <w:pPr>
      <w:suppressLineNumbers/>
    </w:pPr>
    <w:rPr>
      <w:rFonts w:ascii="Liberation Serif" w:eastAsia="Songti SC" w:hAnsi="Liberation Serif" w:cs="Arial Unicode MS"/>
      <w:kern w:val="2"/>
      <w:lang w:val="en-ID" w:eastAsia="zh-CN" w:bidi="hi-IN"/>
    </w:rPr>
  </w:style>
  <w:style w:type="character" w:customStyle="1" w:styleId="Heading3Char">
    <w:name w:val="Heading 3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BodyText">
    <w:name w:val="Body Text"/>
    <w:basedOn w:val="Normal"/>
    <w:pPr>
      <w:tabs>
        <w:tab w:val="left" w:pos="426"/>
      </w:tabs>
      <w:jc w:val="both"/>
    </w:pPr>
    <w:rPr>
      <w:lang w:val="en-US" w:eastAsia="en-US"/>
    </w:r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8C195C"/>
    <w:rPr>
      <w:position w:val="-1"/>
      <w:lang w:val="en-AU" w:eastAsia="en-AU"/>
    </w:r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F15CC"/>
    <w:rPr>
      <w:color w:val="0000FF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sdkukediri@polinema.ac.id" TargetMode="External"/><Relationship Id="rId2" Type="http://schemas.openxmlformats.org/officeDocument/2006/relationships/hyperlink" Target="http://www.polinem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VLBnI6AfPd68l2kpQY8yyhfB3Q==">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FullNameHere</dc:creator>
  <cp:lastModifiedBy>Faizal Yushril</cp:lastModifiedBy>
  <cp:revision>6</cp:revision>
  <dcterms:created xsi:type="dcterms:W3CDTF">2024-05-16T04:05:00Z</dcterms:created>
  <dcterms:modified xsi:type="dcterms:W3CDTF">2025-05-14T03:05:00Z</dcterms:modified>
</cp:coreProperties>
</file>